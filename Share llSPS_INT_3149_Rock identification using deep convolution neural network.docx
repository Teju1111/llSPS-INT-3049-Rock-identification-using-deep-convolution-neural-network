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rPr>
          <w:rFonts w:asciiTheme="minorHAnsi" w:eastAsiaTheme="minorHAnsi" w:hAnsiTheme="minorHAnsi" w:cstheme="minorHAnsi"/>
        </w:rPr>
      </w:pPr>
    </w:p>
    <w:tbl>
      <w:tblPr>
        <w:tblStyle w:val="1593932164336"/>
        <w:tblW w:w="7996" w:type="dxa"/>
        <w:tblInd w:w="0" w:type="dxa"/>
        <w:tblLayout w:type="fixed"/>
        <w:tblCellMar/>
        <w:tblLook w:val="0600"/>
      </w:tblPr>
      <w:tblGrid>
        <w:gridCol w:w="1710"/>
        <w:gridCol w:w="315"/>
        <w:gridCol w:w="5970"/>
      </w:tblGrid>
      <w:tr>
        <w:trPr>
          <w:trHeight w:val="410"/>
          <w:ins w:id="0" w:author="Guest #7" w:date="2020-07-04T06:10:17.000"/>
        </w:trPr>
        <w:tc>
          <w:tcPr>
            <w:tcW w:w="171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1" w:author="Guest #7" w:date="2020-07-04T06:10:17.000">
              <w:r>
                <w:rPr>
                  <w:rFonts w:ascii="Montserrat Medium" w:eastAsia="Montserrat Medium" w:hAnsi="Montserrat Medium" w:cs="Montserrat Medium"/>
                  <w:b w:val="false"/>
                  <w:i w:val="false"/>
                  <w:color w:val="616873"/>
                  <w:spacing w:val="0"/>
                  <w:sz w:val="22"/>
                  <w:u w:val="none"/>
                  <w:shd w:fill="auto" w:val="clear" w:color="auto"/>
                </w:rPr>
                <w:t>Internship Title</w:t>
              </w:r>
            </w:ins>
          </w:p>
        </w:tc>
        <w:tc>
          <w:tcPr>
            <w:tcW w:w="315"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2" w:author="Guest #7" w:date="2020-07-04T06:10:17.000">
              <w:r>
                <w:rPr>
                  <w:rFonts w:ascii="Montserrat Medium" w:eastAsia="Montserrat Medium" w:hAnsi="Montserrat Medium" w:cs="Montserrat Medium"/>
                  <w:b w:val="false"/>
                  <w:i w:val="false"/>
                  <w:color w:val="616873"/>
                  <w:spacing w:val="0"/>
                  <w:sz w:val="22"/>
                  <w:u w:val="none"/>
                  <w:shd w:fill="auto" w:val="clear" w:color="auto"/>
                </w:rPr>
                <w:t>:</w:t>
              </w:r>
            </w:ins>
          </w:p>
        </w:tc>
        <w:tc>
          <w:tcPr>
            <w:tcW w:w="597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3" w:author="Guest #7" w:date="2020-07-04T06:10:17.000">
              <w:r>
                <w:rPr>
                  <w:rFonts w:ascii="Montserrat Medium" w:eastAsia="Montserrat Medium" w:hAnsi="Montserrat Medium" w:cs="Montserrat Medium"/>
                  <w:b w:val="false"/>
                  <w:i w:val="false"/>
                  <w:color w:val="616873"/>
                  <w:spacing w:val="0"/>
                  <w:sz w:val="22"/>
                  <w:u w:val="none"/>
                  <w:shd w:fill="auto" w:val="clear" w:color="auto"/>
                </w:rPr>
                <w:t>RSIP Career Basic AI 043</w:t>
              </w:r>
            </w:ins>
          </w:p>
        </w:tc>
      </w:tr>
      <w:tr>
        <w:trPr>
          <w:trHeight w:val="410"/>
          <w:ins w:id="4" w:author="Guest #7" w:date="2020-07-04T06:10:17.000"/>
        </w:trPr>
        <w:tc>
          <w:tcPr>
            <w:tcW w:w="171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5" w:author="Guest #7" w:date="2020-07-04T06:10:17.000">
              <w:r>
                <w:rPr>
                  <w:rFonts w:ascii="Montserrat Medium" w:eastAsia="Montserrat Medium" w:hAnsi="Montserrat Medium" w:cs="Montserrat Medium"/>
                  <w:b w:val="false"/>
                  <w:i w:val="false"/>
                  <w:color w:val="616873"/>
                  <w:spacing w:val="0"/>
                  <w:sz w:val="22"/>
                  <w:u w:val="none"/>
                  <w:shd w:fill="auto" w:val="clear" w:color="auto"/>
                </w:rPr>
                <w:t>Project ID</w:t>
              </w:r>
            </w:ins>
          </w:p>
        </w:tc>
        <w:tc>
          <w:tcPr>
            <w:tcW w:w="315"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6" w:author="Guest #7" w:date="2020-07-04T06:10:17.000">
              <w:r>
                <w:rPr>
                  <w:rFonts w:ascii="Montserrat Medium" w:eastAsia="Montserrat Medium" w:hAnsi="Montserrat Medium" w:cs="Montserrat Medium"/>
                  <w:b w:val="false"/>
                  <w:i w:val="false"/>
                  <w:color w:val="616873"/>
                  <w:spacing w:val="0"/>
                  <w:sz w:val="22"/>
                  <w:u w:val="none"/>
                  <w:shd w:fill="auto" w:val="clear" w:color="auto"/>
                </w:rPr>
                <w:t>:</w:t>
              </w:r>
            </w:ins>
          </w:p>
        </w:tc>
        <w:tc>
          <w:tcPr>
            <w:tcW w:w="597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7" w:author="Guest #7" w:date="2020-07-04T06:10:17.000">
              <w:r>
                <w:rPr>
                  <w:rFonts w:ascii="Montserrat Medium" w:eastAsia="Montserrat Medium" w:hAnsi="Montserrat Medium" w:cs="Montserrat Medium"/>
                  <w:b w:val="false"/>
                  <w:i w:val="false"/>
                  <w:color w:val="616873"/>
                  <w:spacing w:val="0"/>
                  <w:sz w:val="22"/>
                  <w:u w:val="none"/>
                  <w:shd w:fill="auto" w:val="clear" w:color="auto"/>
                </w:rPr>
                <w:t>SPS_PRO_172</w:t>
              </w:r>
            </w:ins>
          </w:p>
        </w:tc>
      </w:tr>
      <w:tr>
        <w:trPr>
          <w:trHeight w:val="410"/>
          <w:ins w:id="8" w:author="Guest #7" w:date="2020-07-04T06:10:17.000"/>
        </w:trPr>
        <w:tc>
          <w:tcPr>
            <w:tcW w:w="171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9" w:author="Guest #7" w:date="2020-07-04T06:10:17.000">
              <w:r>
                <w:rPr>
                  <w:rFonts w:ascii="Montserrat Medium" w:eastAsia="Montserrat Medium" w:hAnsi="Montserrat Medium" w:cs="Montserrat Medium"/>
                  <w:b w:val="false"/>
                  <w:i w:val="false"/>
                  <w:color w:val="616873"/>
                  <w:spacing w:val="0"/>
                  <w:sz w:val="22"/>
                  <w:u w:val="none"/>
                  <w:shd w:fill="auto" w:val="clear" w:color="auto"/>
                </w:rPr>
                <w:t>Project Title</w:t>
              </w:r>
            </w:ins>
          </w:p>
        </w:tc>
        <w:tc>
          <w:tcPr>
            <w:tcW w:w="315"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10" w:author="Guest #7" w:date="2020-07-04T06:10:17.000">
              <w:r>
                <w:rPr>
                  <w:rFonts w:ascii="Montserrat Medium" w:eastAsia="Montserrat Medium" w:hAnsi="Montserrat Medium" w:cs="Montserrat Medium"/>
                  <w:b w:val="false"/>
                  <w:i w:val="false"/>
                  <w:color w:val="616873"/>
                  <w:spacing w:val="0"/>
                  <w:sz w:val="22"/>
                  <w:u w:val="none"/>
                  <w:shd w:fill="auto" w:val="clear" w:color="auto"/>
                </w:rPr>
                <w:t>:</w:t>
              </w:r>
            </w:ins>
          </w:p>
        </w:tc>
        <w:tc>
          <w:tcPr>
            <w:tcW w:w="597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Style w:val="Normal"/>
              <w:pBdr/>
              <w:shd w:fill="auto" w:val="clear" w:color="auto"/>
              <w:spacing w:after="150"/>
              <w:jc w:val="left"/>
              <w:rPr>
                <w:color w:val="616873"/>
              </w:rPr>
            </w:pPr>
            <w:ins w:id="11" w:author="Guest #7" w:date="2020-07-04T06:10:17.000">
              <w:r>
                <w:rPr>
                  <w:rFonts w:ascii="Montserrat Medium" w:eastAsia="Montserrat Medium" w:hAnsi="Montserrat Medium" w:cs="Montserrat Medium"/>
                  <w:b w:val="false"/>
                  <w:i w:val="false"/>
                  <w:color w:val="616873"/>
                  <w:spacing w:val="0"/>
                  <w:sz w:val="22"/>
                  <w:u w:val="none"/>
                  <w:shd w:fill="auto" w:val="clear" w:color="auto"/>
                </w:rPr>
                <w:t>Rock identification using deep convolution neural network</w:t>
              </w:r>
            </w:ins>
          </w:p>
        </w:tc>
      </w:tr>
      <w:tr>
        <w:trPr>
          <w:trHeight w:val="230"/>
          <w:ins w:id="12" w:author="Guest #7" w:date="2020-07-04T06:10:17.000"/>
        </w:trPr>
        <w:tc>
          <w:tcPr>
            <w:tcW w:w="1710" w:type="dxa"/>
            <w:tcBorders>
              <w:top w:sz="0" w:val="none" w:color="808080" w:space="0"/>
              <w:left w:sz="0" w:val="none" w:color="808080" w:space="0"/>
              <w:bottom w:sz="0" w:val="none" w:color="616873" w:space="0"/>
              <w:right w:sz="0" w:val="none" w:color="808080" w:space="0"/>
            </w:tcBorders>
            <w:tcMar>
              <w:top w:w="0" w:type="dxa"/>
              <w:left w:w="0" w:type="dxa"/>
              <w:bottom w:w="0" w:type="dxa"/>
              <w:right w:w="0" w:type="dxa"/>
            </w:tcMar>
            <w:vAlign w:val="bottom"/>
          </w:tcPr>
          <w:p>
            <w:pPr>
              <w:pBdr/>
              <w:rPr>
                <w:color w:val="616873"/>
              </w:rPr>
            </w:pPr>
            <w:ins w:id="13" w:author="Guest #7" w:date="2020-07-04T06:10:35.000">
              <w:r>
                <w:rPr>
                  <w:color w:val="616873"/>
                </w:rPr>
                <w:t>TEAM</w:t>
              </w:r>
            </w:ins>
          </w:p>
        </w:tc>
        <w:tc>
          <w:tcPr>
            <w:tcW w:w="315" w:type="dxa"/>
            <w:tcBorders>
              <w:top w:sz="0" w:val="none" w:color="333333" w:space="0"/>
              <w:left w:sz="0" w:val="none" w:color="333333" w:space="0"/>
              <w:bottom w:sz="0" w:val="none" w:color="333333" w:space="0"/>
              <w:right w:sz="0" w:val="none" w:color="333333" w:space="0"/>
            </w:tcBorders>
            <w:tcMar>
              <w:top w:w="0" w:type="dxa"/>
              <w:left w:w="0" w:type="dxa"/>
              <w:bottom w:w="0" w:type="dxa"/>
              <w:right w:w="0" w:type="dxa"/>
            </w:tcMar>
            <w:vAlign w:val="bottom"/>
          </w:tcPr>
          <w:p>
            <w:pPr>
              <w:pBdr/>
              <w:rPr>
                <w:color w:val="333333"/>
              </w:rPr>
            </w:pPr>
          </w:p>
        </w:tc>
        <w:tc>
          <w:tcPr>
            <w:tcW w:w="5970" w:type="dxa"/>
            <w:tcBorders>
              <w:top w:sz="0" w:val="none" w:color="333333" w:space="0"/>
              <w:left w:sz="0" w:val="none" w:color="333333" w:space="0"/>
              <w:bottom w:sz="0" w:val="none" w:color="333333" w:space="0"/>
              <w:right w:sz="0" w:val="none" w:color="333333" w:space="0"/>
            </w:tcBorders>
            <w:tcMar>
              <w:top w:w="0" w:type="dxa"/>
              <w:left w:w="0" w:type="dxa"/>
              <w:bottom w:w="0" w:type="dxa"/>
              <w:right w:w="0" w:type="dxa"/>
            </w:tcMar>
            <w:vAlign w:val="bottom"/>
          </w:tcPr>
          <w:p>
            <w:pPr>
              <w:pBdr/>
              <w:rPr>
                <w:color w:val="333333"/>
              </w:rPr>
            </w:pPr>
            <w:ins w:id="14" w:author="Guest #7" w:date="2020-07-04T06:10:40.000">
              <w:r>
                <w:rPr>
                  <w:color w:val="333333"/>
                </w:rPr>
                <w:t>T</w:t>
              </w:r>
            </w:ins>
          </w:p>
        </w:tc>
      </w:tr>
    </w:tbl>
    <w:p>
      <w:pPr>
        <w:pStyle w:val="Title"/>
        <w:pBdr/>
        <w:rPr>
          <w:color w:val="333333"/>
        </w:rPr>
      </w:pPr>
    </w:p>
    <w:p>
      <w:pPr>
        <w:pStyle w:val="Title"/>
        <w:pBdr/>
        <w:rPr>
          <w:rFonts w:asciiTheme="minorHAnsi" w:eastAsiaTheme="minorHAnsi" w:hAnsiTheme="minorHAnsi" w:cstheme="minorHAnsi"/>
        </w:rPr>
      </w:pPr>
      <w:r/>
      <w:bookmarkStart w:id="0" w:name="_Tocx72ulhfr3c86"/>
      <w:r>
        <w:rPr>
          <w:rFonts w:asciiTheme="minorHAnsi" w:eastAsiaTheme="minorHAnsi" w:hAnsiTheme="minorHAnsi" w:cstheme="minorHAnsi"/>
          <w:sz w:val="36"/>
          <w:u w:val="single"/>
        </w:rPr>
        <w:t>ROCK IDENTIFICATION USING DEEP CONVOLUTIONAL NEURAL NETWORKS</w:t>
      </w:r>
    </w:p>
    <w:p>
      <w:pPr>
        <w:pStyle w:val="Normal"/>
        <w:pBdr/>
        <w:rPr>
          <w:rFonts w:asciiTheme="minorHAnsi" w:eastAsiaTheme="minorHAnsi" w:hAnsiTheme="minorHAnsi" w:cstheme="minorHAnsi"/>
          <w:color w:val="333333"/>
        </w:rPr>
      </w:pPr>
      <w:r>
        <w:rPr>
          <w:rFonts w:asciiTheme="minorHAnsi" w:eastAsiaTheme="minorHAnsi" w:hAnsiTheme="minorHAnsi" w:cstheme="minorHAnsi"/>
          <w:b w:val="true"/>
          <w:u w:val="none"/>
        </w:rPr>
        <w:t xml:space="preserve">AIM </w:t>
      </w:r>
      <w:r>
        <w:rPr>
          <w:rFonts w:asciiTheme="minorHAnsi" w:eastAsiaTheme="minorHAnsi" w:hAnsiTheme="minorHAnsi" w:cstheme="minorHAnsi"/>
          <w:b w:val="true"/>
        </w:rPr>
        <w:t xml:space="preserve">: </w:t>
      </w:r>
      <w:r>
        <w:rPr>
          <w:rFonts w:asciiTheme="minorHAnsi" w:eastAsiaTheme="minorHAnsi" w:hAnsiTheme="minorHAnsi" w:cstheme="minorHAnsi"/>
          <w:b w:val="false"/>
          <w:i w:val="false"/>
          <w:color w:val="000000"/>
          <w:spacing w:val="0"/>
          <w:sz w:val="24"/>
          <w:u w:val="none"/>
          <w:shd w:fill="FFFFFF" w:val="clear" w:color="auto"/>
        </w:rPr>
        <w:t>Identifying rock types in the field based on image analysis using deep convolutional neural networks.</w:t>
      </w:r>
    </w:p>
    <w:p>
      <w:pPr>
        <w:pStyle w:val="Normal"/>
        <w:pBdr/>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p>
    <w:p>
      <w:pPr>
        <w:pStyle w:val="Normal"/>
        <w:pBdr/>
        <w:rPr>
          <w:rFonts w:asciiTheme="minorHAnsi" w:eastAsiaTheme="minorHAnsi" w:hAnsiTheme="minorHAnsi" w:cstheme="minorHAnsi"/>
        </w:rPr>
      </w:pPr>
      <w:r>
        <w:rPr>
          <w:rFonts w:asciiTheme="minorHAnsi" w:eastAsiaTheme="minorHAnsi" w:hAnsiTheme="minorHAnsi" w:cstheme="minorHAnsi"/>
        </w:rPr>
        <w:t xml:space="preserve"> </w:t>
      </w:r>
      <w:r>
        <w:rPr>
          <w:rFonts w:asciiTheme="minorHAnsi" w:eastAsiaTheme="minorHAnsi" w:hAnsiTheme="minorHAnsi" w:cstheme="minorHAnsi"/>
          <w:b w:val="true"/>
        </w:rPr>
        <w:t>CATEGORY</w:t>
      </w:r>
      <w:r>
        <w:rPr>
          <w:rFonts w:asciiTheme="minorHAnsi" w:eastAsiaTheme="minorHAnsi" w:hAnsiTheme="minorHAnsi" w:cstheme="minorHAnsi"/>
        </w:rPr>
        <w:t xml:space="preserve"> : Deep Learning </w:t>
      </w:r>
    </w:p>
    <w:p>
      <w:pPr>
        <w:pBdr/>
        <w:rPr>
          <w:rFonts w:asciiTheme="minorHAnsi" w:eastAsiaTheme="minorHAnsi" w:hAnsiTheme="minorHAnsi" w:cstheme="minorHAnsi"/>
        </w:rPr>
      </w:pPr>
      <w:r/>
      <w:bookmarkEnd w:id="0"/>
      <w:r>
        <w:rPr>
          <w:rFonts w:asciiTheme="minorHAnsi" w:eastAsiaTheme="minorHAnsi" w:hAnsiTheme="minorHAnsi" w:cstheme="minorHAnsi"/>
          <w:b w:val="false"/>
          <w:i w:val="false"/>
          <w:color w:val="484f54"/>
          <w:spacing w:val="0"/>
          <w:sz w:val="24"/>
          <w:u w:val="none"/>
          <w:shd w:fill="FFFFFF" w:val="clear" w:color="auto"/>
        </w:rPr>
        <w:t xml:space="preserve">  </w:t>
      </w:r>
    </w:p>
    <w:p>
      <w:pPr>
        <w:pBdr/>
        <w:rPr>
          <w:rFonts w:asciiTheme="minorHAnsi" w:eastAsiaTheme="minorHAnsi" w:hAnsiTheme="minorHAnsi" w:cstheme="minorHAnsi"/>
          <w:b w:val="false"/>
          <w:i w:val="false"/>
          <w:smallCaps w:val="true"/>
          <w:color w:themeColor="text1" w:val="000000"/>
          <w:spacing w:val="0"/>
          <w:sz w:val="24"/>
          <w:u w:val="none"/>
          <w:shd w:fill="FFFFFF" w:val="clear" w:color="auto"/>
          <w:vertAlign w:val="superscript"/>
        </w:rPr>
      </w:pPr>
      <w:r>
        <w:rPr>
          <w:rFonts w:asciiTheme="minorHAnsi" w:eastAsiaTheme="minorHAnsi" w:hAnsiTheme="minorHAnsi" w:cstheme="minorHAnsi"/>
          <w:b w:val="true"/>
          <w:i w:val="false"/>
          <w:color w:themeColor="text1" w:val="000000"/>
          <w:spacing w:val="0"/>
          <w:sz w:val="24"/>
          <w:u w:val="none"/>
          <w:shd w:fill="FFFFFF" w:val="clear" w:color="auto"/>
        </w:rPr>
        <w:t xml:space="preserve">SKILLS REQUIRED </w:t>
      </w:r>
      <w:r>
        <w:rPr>
          <w:rFonts w:asciiTheme="minorHAnsi" w:eastAsiaTheme="minorHAnsi" w:hAnsiTheme="minorHAnsi" w:cstheme="minorHAnsi"/>
          <w:b w:val="false"/>
          <w:i w:val="false"/>
          <w:color w:themeColor="text1" w:val="000000"/>
          <w:spacing w:val="0"/>
          <w:sz w:val="24"/>
          <w:u w:val="none"/>
          <w:shd w:fill="FFFFFF" w:val="clear" w:color="auto"/>
        </w:rPr>
        <w:t>: PYTHON,PYTHON WEB FRAME WORKS,CNN</w:t>
      </w:r>
    </w:p>
    <w:p>
      <w:pPr>
        <w:pBdr/>
        <w:rPr>
          <w:rFonts w:asciiTheme="minorHAnsi" w:eastAsiaTheme="minorHAnsi" w:hAnsiTheme="minorHAnsi" w:cstheme="minorHAnsi"/>
          <w:b w:val="false"/>
          <w:i w:val="false"/>
          <w:smallCaps w:val="true"/>
          <w:color w:themeColor="text1" w:val="000000"/>
          <w:spacing w:val="0"/>
          <w:sz w:val="24"/>
          <w:u w:val="none"/>
          <w:shd w:fill="FFFFFF" w:val="clear" w:color="auto"/>
          <w:vertAlign w:val="superscript"/>
        </w:rPr>
      </w:pPr>
      <w:r>
        <w:rPr>
          <w:rFonts w:asciiTheme="minorHAnsi" w:eastAsiaTheme="minorHAnsi" w:hAnsiTheme="minorHAnsi" w:cstheme="minorHAnsi"/>
          <w:b w:val="false"/>
          <w:i w:val="false"/>
          <w:color w:themeColor="text1" w:val="000000"/>
          <w:spacing w:val="0"/>
          <w:sz w:val="24"/>
          <w:u w:val="none"/>
          <w:shd w:fill="FFFFFF" w:val="clear" w:color="auto"/>
        </w:rPr>
        <w:t xml:space="preserve"> </w:t>
      </w:r>
    </w:p>
    <w:p>
      <w:pPr>
        <w:pBdr/>
        <w:rPr>
          <w:rFonts w:asciiTheme="minorHAnsi" w:eastAsiaTheme="minorHAnsi" w:hAnsiTheme="minorHAnsi" w:cstheme="minorHAnsi"/>
          <w:b w:val="false"/>
          <w:i w:val="false"/>
          <w:smallCaps w:val="true"/>
          <w:color w:themeColor="text1" w:val="000000"/>
          <w:spacing w:val="0"/>
          <w:sz w:val="24"/>
          <w:u w:val="none"/>
          <w:shd w:fill="FFFFFF" w:val="clear" w:color="auto"/>
          <w:vertAlign w:val="superscript"/>
        </w:rPr>
      </w:pPr>
      <w:r>
        <w:rPr>
          <w:rFonts w:asciiTheme="minorHAnsi" w:eastAsiaTheme="minorHAnsi" w:hAnsiTheme="minorHAnsi" w:cstheme="minorHAnsi"/>
          <w:b w:val="true"/>
          <w:i w:val="false"/>
          <w:color w:themeColor="text1" w:val="000000"/>
          <w:spacing w:val="0"/>
          <w:sz w:val="24"/>
          <w:u w:val="none"/>
          <w:shd w:fill="FFFFFF" w:val="clear" w:color="auto"/>
        </w:rPr>
        <w:t xml:space="preserve">FLOWCHART: </w:t>
      </w:r>
    </w:p>
    <w:p>
      <w:pPr>
        <w:pBdr/>
        <w:rPr>
          <w:rFonts w:asciiTheme="minorHAnsi" w:eastAsiaTheme="minorHAnsi" w:hAnsiTheme="minorHAnsi" w:cstheme="minorHAnsi"/>
          <w:b w:val="true"/>
          <w:i w:val="false"/>
          <w:smallCaps w:val="true"/>
          <w:color w:themeColor="text1" w:val="000000"/>
          <w:spacing w:val="0"/>
          <w:sz w:val="24"/>
          <w:u w:val="none"/>
          <w:shd w:fill="FFFFFF" w:val="clear" w:color="auto"/>
          <w:vertAlign w:val="superscript"/>
        </w:rPr>
      </w:pPr>
      <w:r>
        <w:drawing>
          <wp:anchor distT="114300" distR="114300" distB="114300" distL="114300" simplePos="false" relativeHeight="251658240" behindDoc="false" locked="false" layoutInCell="true" allowOverlap="true">
            <wp:simplePos x="0" y="0"/>
            <wp:positionH relativeFrom="column">
              <wp:posOffset>1571625</wp:posOffset>
            </wp:positionH>
            <wp:positionV relativeFrom="paragraph">
              <wp:posOffset>-28575</wp:posOffset>
            </wp:positionV>
            <wp:extent cx="2028825" cy="2247900"/>
            <wp:wrapSquare wrapText="bothSides"/>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2028825" cy="2247900"/>
                    </a:xfrm>
                    <a:prstGeom prst="rect">
                      <a:avLst/>
                    </a:prstGeom>
                  </pic:spPr>
                </pic:pic>
              </a:graphicData>
            </a:graphic>
          </wp:anchor>
        </w:drawing>
      </w:r>
      <w:r>
        <w:rPr>
          <w:rFonts w:asciiTheme="minorHAnsi" w:eastAsiaTheme="minorHAnsi" w:hAnsiTheme="minorHAnsi" w:cstheme="minorHAnsi"/>
          <w:b w:val="false"/>
          <w:i w:val="false"/>
          <w:color w:themeColor="text1" w:val="000000"/>
          <w:spacing w:val="0"/>
          <w:sz w:val="24"/>
          <w:u w:val="none"/>
          <w:shd w:fill="FFFFFF" w:val="clear" w:color="auto"/>
        </w:rPr>
        <w:t xml:space="preserve">                        </w:t>
      </w:r>
    </w:p>
    <w:p>
      <w:pPr>
        <w:pBdr/>
        <w:rPr>
          <w:rFonts w:asciiTheme="minorHAnsi" w:eastAsiaTheme="minorHAnsi" w:hAnsiTheme="minorHAnsi" w:cstheme="minorHAnsi"/>
          <w:b w:val="true"/>
          <w:i w:val="false"/>
          <w:smallCaps w:val="true"/>
          <w:color w:themeColor="text1" w:val="000000"/>
          <w:spacing w:val="0"/>
          <w:sz w:val="24"/>
          <w:u w:val="none"/>
          <w:shd w:fill="FFFFFF" w:val="clear" w:color="auto"/>
          <w:vertAlign w:val="superscript"/>
        </w:rPr>
      </w:pPr>
      <w:r>
        <w:rPr>
          <w:rFonts w:asciiTheme="minorHAnsi" w:eastAsiaTheme="minorHAnsi" w:hAnsiTheme="minorHAnsi" w:cstheme="minorHAnsi"/>
          <w:b w:val="true"/>
          <w:i w:val="false"/>
          <w:color w:themeColor="text1" w:val="000000"/>
          <w:spacing w:val="0"/>
          <w:sz w:val="24"/>
          <w:u w:val="none"/>
          <w:shd w:fill="FFFFFF" w:val="clear" w:color="auto"/>
        </w:rPr>
        <w:t xml:space="preserve">                                              </w:t>
      </w:r>
    </w:p>
    <w:p>
      <w:pPr>
        <w:pBdr/>
        <w:rPr>
          <w:rFonts w:asciiTheme="minorHAnsi" w:eastAsiaTheme="minorHAnsi" w:hAnsiTheme="minorHAnsi" w:cstheme="minorHAnsi"/>
          <w:b w:val="true"/>
          <w:i w:val="false"/>
          <w:smallCaps w:val="true"/>
          <w:color w:themeColor="text1" w:val="000000"/>
          <w:spacing w:val="0"/>
          <w:sz w:val="24"/>
          <w:u w:val="none"/>
          <w:shd w:fill="FFFFFF" w:val="clear" w:color="auto"/>
          <w:vertAlign w:val="superscript"/>
        </w:rPr>
      </w:pPr>
      <w:r>
        <w:rPr>
          <w:rFonts w:asciiTheme="minorHAnsi" w:eastAsiaTheme="minorHAnsi" w:hAnsiTheme="minorHAnsi" w:cstheme="minorHAnsi"/>
          <w:b w:val="true"/>
          <w:i w:val="false"/>
          <w:color w:themeColor="text1" w:val="000000"/>
          <w:spacing w:val="0"/>
          <w:sz w:val="24"/>
          <w:u w:val="none"/>
          <w:shd w:fill="FFFFFF" w:val="clear" w:color="auto"/>
        </w:rPr>
        <w:t xml:space="preserve">                     </w:t>
      </w:r>
    </w:p>
    <w:p>
      <w:pPr>
        <w:pBdr/>
        <w:shd w:fill="FFFFFF" w:val="clear" w:color="auto"/>
        <w:spacing w:line="288" w:after="0"/>
        <w:jc w:val="both"/>
        <w:rPr>
          <w:rFonts w:asciiTheme="minorHAnsi" w:eastAsiaTheme="minorHAnsi" w:hAnsiTheme="minorHAnsi" w:cstheme="minorHAnsi"/>
        </w:rPr>
      </w:pPr>
      <w:r>
        <w:rPr>
          <w:rFonts w:asciiTheme="minorHAnsi" w:eastAsiaTheme="minorHAnsi" w:hAnsiTheme="minorHAnsi" w:cstheme="minorHAnsi"/>
        </w:rPr>
        <w:t xml:space="preserve">                                                             </w:t>
      </w:r>
    </w:p>
    <w:p>
      <w:pPr>
        <w:pBdr/>
        <w:shd w:fill="FFFFFF" w:val="clear" w:color="auto"/>
        <w:tabs>
          <w:tab w:pos="3375" w:val="left" w:leader="none"/>
        </w:tabs>
        <w:spacing w:line="288" w:after="0"/>
        <w:jc w:val="both"/>
        <w:rPr>
          <w:rFonts w:asciiTheme="minorHAnsi" w:eastAsiaTheme="minorHAnsi" w:hAnsiTheme="minorHAnsi" w:cstheme="minorHAnsi"/>
        </w:rPr>
      </w:pPr>
      <w:r>
        <w:rPr>
          <w:rFonts w:asciiTheme="minorHAnsi" w:eastAsiaTheme="minorHAnsi" w:hAnsiTheme="minorHAnsi" w:cstheme="minorHAnsi"/>
        </w:rPr>
        <w:t xml:space="preserve">           </w:t>
      </w:r>
      <w:r>
        <w:tab/>
      </w:r>
    </w:p>
    <w:p>
      <w:pPr>
        <w:pBdr/>
        <w:shd w:fill="FFFFFF" w:val="clear" w:color="auto"/>
        <w:spacing w:line="288" w:after="0"/>
        <w:jc w:val="both"/>
        <w:rPr>
          <w:rFonts w:asciiTheme="minorHAnsi" w:eastAsiaTheme="minorHAnsi" w:hAnsiTheme="minorHAnsi" w:cstheme="minorHAnsi"/>
        </w:rPr>
      </w:pPr>
      <w:r>
        <w:rPr>
          <w:rFonts w:asciiTheme="minorHAnsi" w:eastAsiaTheme="minorHAnsi" w:hAnsiTheme="minorHAnsi" w:cstheme="minorHAnsi"/>
        </w:rPr>
        <w:t xml:space="preserve">             </w:t>
      </w:r>
    </w:p>
    <w:p>
      <w:pPr>
        <w:pBdr/>
        <w:shd w:fill="FFFFFF" w:val="clear" w:color="auto"/>
        <w:spacing w:line="288" w:after="0"/>
        <w:jc w:val="both"/>
        <w:rPr>
          <w:rFonts w:asciiTheme="minorHAnsi" w:eastAsiaTheme="minorHAnsi" w:hAnsiTheme="minorHAnsi" w:cstheme="minorHAnsi"/>
        </w:rPr>
      </w:pPr>
    </w:p>
    <w:p>
      <w:pPr>
        <w:pBdr/>
        <w:shd w:fill="FFFFFF" w:val="clear" w:color="auto"/>
        <w:spacing w:line="288" w:after="0"/>
        <w:jc w:val="both"/>
        <w:rPr>
          <w:rFonts w:asciiTheme="minorHAnsi" w:eastAsiaTheme="minorHAnsi" w:hAnsiTheme="minorHAnsi" w:cstheme="minorHAnsi"/>
        </w:rPr>
      </w:pPr>
    </w:p>
    <w:p>
      <w:pPr>
        <w:pBdr/>
        <w:shd w:fill="FFFFFF" w:val="clear" w:color="auto"/>
        <w:spacing w:line="288" w:after="0"/>
        <w:jc w:val="both"/>
        <w:rPr>
          <w:rFonts w:asciiTheme="minorHAnsi" w:eastAsiaTheme="minorHAnsi" w:hAnsiTheme="minorHAnsi" w:cstheme="minorHAnsi"/>
        </w:rPr>
      </w:pPr>
    </w:p>
    <w:p>
      <w:pPr>
        <w:pBdr/>
        <w:shd w:fill="FFFFFF" w:val="clear" w:color="auto"/>
        <w:spacing w:line="288" w:after="0"/>
        <w:jc w:val="both"/>
        <w:rPr>
          <w:rFonts w:asciiTheme="minorHAnsi" w:eastAsiaTheme="minorHAnsi" w:hAnsiTheme="minorHAnsi" w:cstheme="minorHAnsi"/>
        </w:rPr>
      </w:pPr>
    </w:p>
    <w:p>
      <w:pPr>
        <w:pBdr/>
        <w:shd w:fill="FFFFFF" w:val="clear" w:color="auto"/>
        <w:spacing w:line="288" w:after="0"/>
        <w:jc w:val="both"/>
        <w:rPr>
          <w:rFonts w:asciiTheme="minorHAnsi" w:eastAsiaTheme="minorHAnsi" w:hAnsiTheme="minorHAnsi" w:cstheme="minorHAnsi"/>
        </w:rPr>
      </w:pPr>
    </w:p>
    <w:p>
      <w:pPr>
        <w:pBdr/>
        <w:shd w:fill="FFFFFF" w:val="clear" w:color="auto"/>
        <w:spacing w:line="288" w:after="0"/>
        <w:jc w:val="both"/>
        <w:rPr>
          <w:rFonts w:asciiTheme="minorHAnsi" w:eastAsiaTheme="minorHAnsi" w:hAnsiTheme="minorHAnsi" w:cstheme="minorHAnsi"/>
        </w:rPr>
      </w:pPr>
    </w:p>
    <w:p>
      <w:pPr>
        <w:pBdr/>
        <w:shd w:fill="FFFFFF" w:val="clear" w:color="auto"/>
        <w:spacing w:line="288" w:after="0"/>
        <w:jc w:val="both"/>
        <w:rPr>
          <w:rFonts w:asciiTheme="minorHAnsi" w:eastAsiaTheme="minorHAnsi" w:hAnsiTheme="minorHAnsi" w:cstheme="minorHAnsi"/>
        </w:rPr>
      </w:pPr>
      <w:r>
        <w:rPr>
          <w:rFonts w:asciiTheme="minorHAnsi" w:eastAsiaTheme="minorHAnsi" w:hAnsiTheme="minorHAnsi" w:cstheme="minorHAnsi"/>
          <w:b w:val="true"/>
        </w:rPr>
        <w:t>PROJECT DESCRIPTION</w:t>
      </w:r>
      <w:r>
        <w:rPr>
          <w:rFonts w:asciiTheme="minorHAnsi" w:eastAsiaTheme="minorHAnsi" w:hAnsiTheme="minorHAnsi" w:cstheme="minorHAnsi"/>
        </w:rPr>
        <w:t>:</w:t>
      </w:r>
    </w:p>
    <w:p>
      <w:pPr>
        <w:pBdr/>
        <w:shd w:fill="FFFFFF" w:val="clear" w:color="auto"/>
        <w:spacing w:line="288" w:after="0"/>
        <w:jc w:val="both"/>
        <w:rPr>
          <w:rFonts w:asciiTheme="minorHAnsi" w:eastAsiaTheme="minorHAnsi" w:hAnsiTheme="minorHAnsi" w:cstheme="minorHAnsi"/>
        </w:rPr>
      </w:pPr>
      <w:r>
        <w:rPr>
          <w:rFonts w:asciiTheme="minorHAnsi" w:eastAsiaTheme="minorHAnsi" w:hAnsiTheme="minorHAnsi" w:cstheme="minorHAnsi"/>
        </w:rPr>
        <w:t xml:space="preserve">      </w:t>
      </w:r>
    </w:p>
    <w:p>
      <w:pPr>
        <w:pBdr/>
        <w:shd w:fill="FFFFFF" w:val="clear" w:color="auto"/>
        <w:spacing w:line="360" w:after="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 xml:space="preserve">Visual inspection assesses properties such as colour, composition, grain size, and structure. </w:t>
      </w:r>
    </w:p>
    <w:p>
      <w:pPr>
        <w:pBdr/>
        <w:shd w:fill="FFFFFF" w:val="clear" w:color="auto"/>
        <w:spacing w:line="360" w:after="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 xml:space="preserve">The attributes of rocks reflect their mineral and chemical composition, formation environment, and genesis. The colour of rock reflects its chemical composition. </w:t>
      </w:r>
    </w:p>
    <w:p>
      <w:pPr>
        <w:pBdr/>
        <w:shd w:fill="FFFFFF" w:val="clear" w:color="auto"/>
        <w:spacing w:line="360" w:after="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But these analysis is time taken process to identify the rocks.</w:t>
      </w:r>
    </w:p>
    <w:p>
      <w:pPr>
        <w:pBdr/>
        <w:shd w:fill="FFFFFF" w:val="clear" w:color="auto"/>
        <w:spacing w:line="360" w:after="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 xml:space="preserve">Its application here has effectively identified rock types from images captured in the field. </w:t>
      </w:r>
    </w:p>
    <w:p>
      <w:pPr>
        <w:pBdr/>
        <w:shd w:fill="FFFFFF" w:val="clear" w:color="auto"/>
        <w:spacing w:line="360" w:after="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This paper proposes an accurate approach for identifying rock types in the field based on image analysis using deep convolutional neural networks.</w:t>
      </w:r>
    </w:p>
    <w:p>
      <w:pPr>
        <w:pBdr/>
        <w:shd w:fill="FFFFFF" w:val="clear" w:color="auto"/>
        <w:spacing w:line="288" w:after="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p>
    <w:p>
      <w:pPr>
        <w:pBdr/>
        <w:shd w:fill="FFFFFF" w:val="clear" w:color="auto"/>
        <w:spacing w:line="288" w:after="0"/>
        <w:jc w:val="both"/>
        <w:rPr>
          <w:rFonts w:asciiTheme="minorHAnsi" w:eastAsiaTheme="minorHAnsi" w:hAnsiTheme="minorHAnsi" w:cstheme="minorHAnsi"/>
          <w:b w:val="true"/>
          <w:i w:val="false"/>
          <w:smallCaps w:val="true"/>
          <w:color w:val="000000"/>
          <w:spacing w:val="0"/>
          <w:sz w:val="24"/>
          <w:u w:val="none"/>
          <w:shd w:fill="FFFFFF" w:val="clear" w:color="auto"/>
          <w:vertAlign w:val="superscript"/>
        </w:rPr>
      </w:pPr>
    </w:p>
    <w:p>
      <w:pPr>
        <w:pBdr/>
        <w:shd w:fill="FFFFFF" w:val="clear" w:color="auto"/>
        <w:spacing w:line="360" w:after="0"/>
        <w:jc w:val="both"/>
        <w:rPr>
          <w:rFonts w:asciiTheme="minorHAnsi" w:eastAsiaTheme="minorHAnsi" w:hAnsiTheme="minorHAnsi" w:cstheme="minorHAnsi"/>
          <w:b w:val="true"/>
          <w:i w:val="false"/>
          <w:smallCaps w:val="true"/>
          <w:color w:val="000000"/>
          <w:spacing w:val="0"/>
          <w:sz w:val="24"/>
          <w:u w:val="none"/>
          <w:shd w:fill="FFFFFF" w:val="clear" w:color="auto"/>
          <w:vertAlign w:val="superscript"/>
        </w:rPr>
      </w:pPr>
    </w:p>
    <w:p>
      <w:pPr>
        <w:pBdr/>
        <w:shd w:fill="FFFFFF" w:val="clear" w:color="auto"/>
        <w:spacing w:line="288" w:after="0"/>
        <w:jc w:val="both"/>
        <w:rPr>
          <w:rFonts w:asciiTheme="minorHAnsi" w:eastAsiaTheme="minorHAnsi" w:hAnsiTheme="minorHAnsi" w:cstheme="minorHAnsi"/>
          <w:b w:val="true"/>
          <w:i w:val="false"/>
          <w:smallCaps w:val="true"/>
          <w:color w:val="000000"/>
          <w:spacing w:val="0"/>
          <w:sz w:val="24"/>
          <w:u w:val="none"/>
          <w:shd w:fill="FFFFFF" w:val="clear" w:color="auto"/>
          <w:vertAlign w:val="superscript"/>
        </w:rPr>
      </w:pPr>
    </w:p>
    <w:p>
      <w:pPr>
        <w:pBdr/>
        <w:shd w:fill="FFFFFF" w:val="clear" w:color="auto"/>
        <w:spacing w:line="288" w:after="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true"/>
          <w:i w:val="false"/>
          <w:color w:val="000000"/>
          <w:spacing w:val="0"/>
          <w:sz w:val="24"/>
          <w:u w:val="none"/>
          <w:shd w:fill="FFFFFF" w:val="clear" w:color="auto"/>
        </w:rPr>
        <w:t>STEPS INVOLVED ARE</w:t>
      </w:r>
      <w:r>
        <w:rPr>
          <w:rFonts w:asciiTheme="minorHAnsi" w:eastAsiaTheme="minorHAnsi" w:hAnsiTheme="minorHAnsi" w:cstheme="minorHAnsi"/>
          <w:b w:val="false"/>
          <w:i w:val="false"/>
          <w:color w:val="000000"/>
          <w:spacing w:val="0"/>
          <w:sz w:val="24"/>
          <w:u w:val="none"/>
          <w:shd w:fill="FFFFFF" w:val="clear" w:color="auto"/>
        </w:rPr>
        <w:t>:</w:t>
      </w:r>
    </w:p>
    <w:p>
      <w:pPr>
        <w:pBdr/>
        <w:shd w:fill="FFFFFF" w:val="clear" w:color="auto"/>
        <w:spacing w:line="288" w:after="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 xml:space="preserve"> </w:t>
      </w:r>
    </w:p>
    <w:p>
      <w:pPr>
        <w:numPr>
          <w:ilvl w:val="0"/>
          <w:numId w:val="28366341"/>
        </w:numPr>
        <w:pBdr/>
        <w:shd w:fill="FFFFFF" w:val="clear" w:color="auto"/>
        <w:spacing w:line="288" w:after="0"/>
        <w:ind w:firstLine="-360" w:left="72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Data Collection</w:t>
      </w:r>
    </w:p>
    <w:p>
      <w:pPr>
        <w:numPr>
          <w:ilvl w:val="0"/>
          <w:numId w:val="28366341"/>
        </w:numPr>
        <w:pBdr/>
        <w:shd w:fill="FFFFFF" w:val="clear" w:color="auto"/>
        <w:spacing w:line="288" w:after="0"/>
        <w:ind w:firstLine="-360" w:left="72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Pre processing</w:t>
      </w:r>
    </w:p>
    <w:p>
      <w:pPr>
        <w:numPr>
          <w:ilvl w:val="0"/>
          <w:numId w:val="28366341"/>
        </w:numPr>
        <w:pBdr/>
        <w:shd w:fill="FFFFFF" w:val="clear" w:color="auto"/>
        <w:spacing w:line="288" w:after="0"/>
        <w:ind w:firstLine="-360" w:left="72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Model Building</w:t>
      </w:r>
    </w:p>
    <w:p>
      <w:pPr>
        <w:numPr>
          <w:ilvl w:val="0"/>
          <w:numId w:val="28366341"/>
        </w:numPr>
        <w:pBdr/>
        <w:shd w:fill="FFFFFF" w:val="clear" w:color="auto"/>
        <w:spacing w:line="288" w:after="0"/>
        <w:ind w:firstLine="-360" w:left="72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AplicationBuilding</w:t>
      </w:r>
      <w:r>
        <w:br/>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true"/>
          <w:i w:val="false"/>
          <w:color w:val="000000"/>
          <w:spacing w:val="0"/>
          <w:sz w:val="24"/>
          <w:u w:val="none"/>
          <w:shd w:fill="FFFFFF" w:val="clear" w:color="auto"/>
        </w:rPr>
        <w:t>PROPOSED SOLUTION</w:t>
      </w:r>
      <w:r>
        <w:rPr>
          <w:rFonts w:asciiTheme="minorHAnsi" w:eastAsiaTheme="minorHAnsi" w:hAnsiTheme="minorHAnsi" w:cstheme="minorHAnsi"/>
          <w:b w:val="false"/>
          <w:i w:val="false"/>
          <w:color w:val="000000"/>
          <w:spacing w:val="0"/>
          <w:sz w:val="24"/>
          <w:u w:val="none"/>
          <w:shd w:fill="FFFFFF" w:val="clear" w:color="auto"/>
        </w:rPr>
        <w:t>:</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The results show that the proposed approach based on deep learning represents an improvement in intelligent rock-type identification and solves several difficulties facing the automated identification of rock types in the field.</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true"/>
          <w:i w:val="false"/>
          <w:color w:val="000000"/>
          <w:spacing w:val="0"/>
          <w:sz w:val="24"/>
          <w:u w:val="none"/>
          <w:shd w:fill="FFFFFF" w:val="clear" w:color="auto"/>
        </w:rPr>
        <w:t>ADVANTAGES AND DISADVANTAGES:</w:t>
      </w:r>
    </w:p>
    <w:p>
      <w:pPr>
        <w:pBdr/>
        <w:shd w:fill="FFFFFF" w:val="clear" w:color="auto"/>
        <w:spacing w:line="288" w:after="0"/>
        <w:ind w:firstLine="0" w:left="0"/>
        <w:jc w:val="both"/>
        <w:rPr>
          <w:rFonts w:asciiTheme="minorHAnsi" w:eastAsiaTheme="minorHAnsi" w:hAnsiTheme="minorHAnsi" w:cstheme="minorHAnsi"/>
          <w:b w:val="true"/>
          <w:i w:val="false"/>
          <w:smallCaps w:val="true"/>
          <w:color w:val="000000"/>
          <w:spacing w:val="0"/>
          <w:sz w:val="24"/>
          <w:u w:val="none"/>
          <w:shd w:fill="FFFFFF" w:val="clear" w:color="auto"/>
          <w:vertAlign w:val="superscript"/>
        </w:rPr>
      </w:pPr>
    </w:p>
    <w:p>
      <w:pPr>
        <w:pBdr/>
        <w:shd w:fill="FFFFFF" w:val="clear" w:color="auto"/>
        <w:spacing w:line="288" w:after="0"/>
        <w:ind w:firstLine="0" w:left="0"/>
        <w:jc w:val="both"/>
        <w:rPr>
          <w:rFonts w:asciiTheme="minorHAnsi" w:eastAsiaTheme="minorHAnsi" w:hAnsiTheme="minorHAnsi" w:cstheme="minorHAnsi"/>
          <w:b w:val="tru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 xml:space="preserve">1. Effectively identified rock types from images captured in the field. </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2. Improvement in intelligent rock-type identification and solves several difficulties facing the automated identification of rock types in the field</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3. Who are experienced in the field of geological they can identify the rocks easily. But who are new to the field, it can help to identify the type of rock.</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4. Machine should be trained with a larger data set to get accurate output.</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true"/>
          <w:i w:val="false"/>
          <w:color w:val="000000"/>
          <w:spacing w:val="0"/>
          <w:sz w:val="24"/>
          <w:u w:val="none"/>
          <w:shd w:fill="FFFFFF" w:val="clear" w:color="auto"/>
        </w:rPr>
        <w:t>SUMMARY</w:t>
      </w:r>
      <w:r>
        <w:rPr>
          <w:rFonts w:asciiTheme="minorHAnsi" w:eastAsiaTheme="minorHAnsi" w:hAnsiTheme="minorHAnsi" w:cstheme="minorHAnsi"/>
          <w:b w:val="false"/>
          <w:i w:val="false"/>
          <w:color w:val="000000"/>
          <w:spacing w:val="0"/>
          <w:sz w:val="24"/>
          <w:u w:val="none"/>
          <w:shd w:fill="FFFFFF" w:val="clear" w:color="auto"/>
        </w:rPr>
        <w:t>:</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 xml:space="preserve"> </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false"/>
          <w:i w:val="false"/>
          <w:color w:val="000000"/>
          <w:spacing w:val="0"/>
          <w:sz w:val="24"/>
          <w:u w:val="none"/>
          <w:shd w:fill="FFFFFF" w:val="clear" w:color="auto"/>
        </w:rPr>
        <w:t>Application here has effectively identified rock types from images captured in the field. This paper proposes an accurate approach for identifying rock types in the field based on image analysis using deep convolutional neural networks.</w:t>
      </w: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p>
    <w:p>
      <w:pPr>
        <w:pBdr/>
        <w:shd w:fill="FFFFFF" w:val="clear" w:color="auto"/>
        <w:spacing w:line="288" w:after="0"/>
        <w:ind w:firstLine="0" w:left="0"/>
        <w:jc w:val="both"/>
        <w:rPr>
          <w:rFonts w:asciiTheme="minorHAnsi" w:eastAsiaTheme="minorHAnsi" w:hAnsiTheme="minorHAnsi" w:cstheme="minorHAnsi"/>
          <w:b w:val="false"/>
          <w:i w:val="false"/>
          <w:smallCaps w:val="true"/>
          <w:color w:val="000000"/>
          <w:spacing w:val="0"/>
          <w:sz w:val="24"/>
          <w:u w:val="none"/>
          <w:shd w:fill="FFFFFF" w:val="clear" w:color="auto"/>
          <w:vertAlign w:val="superscript"/>
        </w:rPr>
      </w:pPr>
      <w:r>
        <w:rPr>
          <w:rFonts w:asciiTheme="minorHAnsi" w:eastAsiaTheme="minorHAnsi" w:hAnsiTheme="minorHAnsi" w:cstheme="minorHAnsi"/>
          <w:b w:val="true"/>
          <w:i w:val="false"/>
          <w:color w:val="000000"/>
          <w:spacing w:val="0"/>
          <w:sz w:val="24"/>
          <w:u w:val="none"/>
          <w:shd w:fill="FFFFFF" w:val="clear" w:color="auto"/>
        </w:rPr>
        <w:t>FUTURE SCOPE:</w:t>
      </w:r>
    </w:p>
    <w:p>
      <w:pPr>
        <w:pBdr/>
        <w:shd w:fill="FFFFFF" w:val="clear" w:color="auto"/>
        <w:spacing w:line="288" w:after="0"/>
        <w:ind w:firstLine="0" w:left="0"/>
        <w:jc w:val="both"/>
        <w:rPr>
          <w:rFonts w:asciiTheme="minorHAnsi" w:eastAsiaTheme="minorHAnsi" w:hAnsiTheme="minorHAnsi" w:cstheme="minorHAnsi"/>
          <w:b w:val="true"/>
          <w:i w:val="false"/>
          <w:smallCaps w:val="true"/>
          <w:color w:val="000000"/>
          <w:spacing w:val="0"/>
          <w:sz w:val="24"/>
          <w:u w:val="none"/>
          <w:shd w:fill="FFFFFF" w:val="clear" w:color="auto"/>
          <w:vertAlign w:val="superscript"/>
        </w:rPr>
      </w:pPr>
      <w:r>
        <w:rPr>
          <w:rFonts w:asciiTheme="minorHAnsi" w:eastAsiaTheme="minorHAnsi" w:hAnsiTheme="minorHAnsi" w:cstheme="minorHAnsi"/>
          <w:b w:val="true"/>
          <w:i w:val="false"/>
          <w:color w:val="000000"/>
          <w:spacing w:val="0"/>
          <w:sz w:val="24"/>
          <w:u w:val="none"/>
          <w:shd w:fill="FFFFFF" w:val="clear" w:color="auto"/>
        </w:rPr>
        <w:t xml:space="preserve"> </w:t>
      </w:r>
    </w:p>
    <w:p>
      <w:pPr>
        <w:pBdr/>
        <w:shd w:fill="FFFFFF" w:val="clear" w:color="auto"/>
        <w:spacing w:line="288" w:after="0"/>
        <w:ind w:firstLine="0" w:left="0"/>
        <w:jc w:val="both"/>
        <w:rPr>
          <w:rFonts w:ascii="Liberation Serif Bold" w:eastAsia="Liberation Serif Bold" w:hAnsi="Liberation Serif Bold" w:cs="Liberation Serif Bold"/>
          <w:b w:val="true"/>
          <w:i w:val="false"/>
          <w:smallCaps w:val="true"/>
          <w:color w:val="000000"/>
          <w:spacing w:val="0"/>
          <w:sz w:val="24"/>
          <w:u w:val="none"/>
          <w:shd w:fill="FFFFFF" w:val="clear" w:color="auto"/>
          <w:vertAlign w:val="superscript"/>
        </w:rPr>
      </w:pPr>
      <w:r>
        <w:rPr>
          <w:rFonts w:asciiTheme="minorHAnsi" w:eastAsiaTheme="minorHAnsi" w:hAnsiTheme="minorHAnsi" w:cstheme="minorHAnsi"/>
          <w:b w:val="true"/>
          <w:i w:val="false"/>
          <w:color w:val="000000"/>
          <w:spacing w:val="0"/>
          <w:sz w:val="24"/>
          <w:u w:val="none"/>
          <w:shd w:fill="FFFFFF" w:val="clear" w:color="auto"/>
        </w:rPr>
        <w:t xml:space="preserve"> </w:t>
      </w:r>
      <w:r>
        <w:rPr>
          <w:rFonts w:asciiTheme="minorHAnsi" w:eastAsiaTheme="minorHAnsi" w:hAnsiTheme="minorHAnsi" w:cstheme="minorHAnsi"/>
          <w:b w:val="false"/>
          <w:i w:val="false"/>
          <w:color w:val="000000"/>
          <w:spacing w:val="0"/>
          <w:sz w:val="24"/>
          <w:u w:val="none"/>
          <w:shd w:fill="FFFFFF" w:val="clear" w:color="auto"/>
        </w:rPr>
        <w:t>Deep learning is receiving significant research attention for pattern recognition and machine learning. Its application here has effectively identified all types from images captured in any field.</w:t>
      </w:r>
    </w:p>
    <w:sectPr>
      <w:headerReference w:type="default" r:id="rId7"/>
      <w:footerReference w:type="default" r:id="rId8"/>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Liberation Serif Light">
    <w:embedRegular/>
  </w:font>
  <w:font w:name="Roboto Regular">
    <w:embedRegular r:id="rId54cd3178-7e71-4d58-86f9-60c996b063fd" w:subsetted="0"/>
  </w:font>
  <w:font w:name="Montserrat Medium">
    <w:embedRegular r:id="rIdadc9a1fb-e473-435f-bd41-a5f885e25282" w:subsetted="0"/>
  </w:font>
  <w:font w:name="Liberation Serif Bold">
    <w:embedBold r:id="rId2211f21f-3687-4bae-b3f5-2eb3e91531d6" w:subsetted="0"/>
  </w:font>
</w:fonts>
</file>

<file path=word/footer1.xml><?xml version="1.0" encoding="utf-8"?>
<w:ftr xmlns:w="http://schemas.openxmlformats.org/wordprocessingml/2006/main">
  <w:p>
    <w:pPr>
      <w:pStyle w:val="Normal"/>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28366341">
    <w:abstractNumId w:val="0"/>
  </w:num>
</w:numbering>
</file>

<file path=word/settings.xml><?xml version="1.0" encoding="utf-8"?>
<w:settings xmlns:w="http://schemas.openxmlformats.org/wordprocessingml/2006/main">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Light" w:eastAsia="Liberation Serif Light" w:hAnsi="Liberation Serif Light" w:cs="Liberation Serif Light"/>
        <w:b w:val="false"/>
        <w:i w:val="false"/>
        <w:color w:val="000000"/>
        <w:spacing w:val="0"/>
        <w:sz w:val="24"/>
        <w:u w:val="none"/>
        <w:shd w:fill="FFFFFF" w:val="clear" w:color="auto"/>
      </w:rPr>
    </w:rPrDefault>
    <w:pPrDefault>
      <w:pPr>
        <w:pBdr/>
        <w:shd w:fill="FFFFFF" w:val="clear" w:color="auto"/>
        <w:spacing w:line="288" w:after="0"/>
        <w:jc w:val="both"/>
      </w:pPr>
    </w:pPrDefault>
  </w:docDefaults>
  <w:style w:styleId="Normal" w:type="paragraph">
    <w:name w:val="Normal"/>
    <w:next w:val="Normal"/>
    <w:uiPriority w:val="1"/>
    <w:unhideWhenUsed/>
    <w:qFormat/>
    <w:pPr>
      <w:pBdr/>
      <w:shd w:fill="FFFFFF" w:val="clear" w:color="auto"/>
      <w:spacing w:line="288" w:after="0"/>
      <w:jc w:val="both"/>
    </w:pPr>
    <w:rPr>
      <w:rFonts w:ascii="Liberation Serif Light" w:eastAsia="Liberation Serif Light" w:hAnsi="Liberation Serif Light" w:cs="Liberation Serif Light"/>
      <w:b w:val="false"/>
      <w:i w:val="false"/>
      <w:color w:val="000000"/>
      <w:spacing w:val="0"/>
      <w:sz w:val="24"/>
      <w:u w:val="none"/>
      <w:shd w:fill="FFFFFF" w:val="clear" w:color="auto"/>
    </w:rPr>
  </w:style>
  <w:style w:styleId="Heading1" w:type="paragraph">
    <w:name w:val="Heading 1"/>
    <w:basedOn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2" w:type="paragraph">
    <w:name w:val="Heading 2"/>
    <w:basedOn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3932164336" w:customStyle="1">
    <w:uiPriority w:val="1"/>
    <w:unhideWhenUsed/>
    <w:qFormat/>
    <w:tblPr>
      <w:tblBorders>
        <w:top w:sz="5" w:val="single" w:themeColor="accent1" w:space="0"/>
        <w:left w:sz="5" w:val="single" w:themeColor="accent1" w:space="0"/>
        <w:bottom w:sz="5" w:val="single" w:themeColor="accent1" w:space="0"/>
        <w:right w:sz="5" w:val="single" w:themeColor="accent1" w:space="0"/>
        <w:insideH w:sz="5" w:val="single" w:themeColor="accent1" w:space="0"/>
        <w:insideV w:sz="5" w:val="single" w:themeColor="accent1"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2211f21f-3687-4bae-b3f5-2eb3e91531d6" Target="fonts/liberationserifbold.ttf" Type="http://schemas.openxmlformats.org/officeDocument/2006/relationships/font"/>
<Relationship Id="rId54cd3178-7e71-4d58-86f9-60c996b063fd" Target="fonts/robotoregular.ttf" Type="http://schemas.openxmlformats.org/officeDocument/2006/relationships/font"/>
<Relationship Id="rIdadc9a1fb-e473-435f-bd41-a5f885e25282" Target="fonts/montserratmedium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2020-07-05T06:56:04Z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